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21"/>
        <w:bidiVisual/>
        <w:tblW w:w="5000" w:type="pct"/>
        <w:jc w:val="center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1307"/>
        <w:gridCol w:w="1074"/>
        <w:gridCol w:w="1074"/>
        <w:gridCol w:w="1074"/>
        <w:gridCol w:w="1326"/>
        <w:gridCol w:w="1476"/>
        <w:gridCol w:w="616"/>
        <w:gridCol w:w="62"/>
        <w:tblGridChange w:id="0">
          <w:tblGrid>
            <w:gridCol w:w="1174"/>
            <w:gridCol w:w="177"/>
            <w:gridCol w:w="1130"/>
            <w:gridCol w:w="177"/>
            <w:gridCol w:w="998"/>
            <w:gridCol w:w="76"/>
            <w:gridCol w:w="1074"/>
            <w:gridCol w:w="25"/>
            <w:gridCol w:w="1049"/>
            <w:gridCol w:w="126"/>
            <w:gridCol w:w="1200"/>
            <w:gridCol w:w="126"/>
            <w:gridCol w:w="1350"/>
            <w:gridCol w:w="126"/>
            <w:gridCol w:w="490"/>
            <w:gridCol w:w="62"/>
            <w:gridCol w:w="216"/>
          </w:tblGrid>
        </w:tblGridChange>
      </w:tblGrid>
      <w:tr w:rsidR="00900FCA" w:rsidRPr="00900FCA" w14:paraId="1E5C183A" w14:textId="77777777" w:rsidTr="001665E5">
        <w:trPr>
          <w:gridBefore w:val="1"/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8" w:type="dxa"/>
          <w:trHeight w:hRule="exact" w:val="284"/>
          <w:jc w:val="center"/>
          <w:ins w:id="1" w:author="eshraghi" w:date="2025-06-05T00:1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6014F085" w14:textId="01AC4B5A" w:rsidR="00900FCA" w:rsidRPr="00900FCA" w:rsidRDefault="008D6478" w:rsidP="00900FCA">
            <w:pPr>
              <w:bidi/>
              <w:jc w:val="right"/>
              <w:rPr>
                <w:ins w:id="2" w:author="eshraghi" w:date="2025-06-05T00:12:00Z"/>
                <w:rFonts w:asciiTheme="majorBidi" w:hAnsiTheme="majorBidi" w:cstheme="majorBidi"/>
                <w:sz w:val="20"/>
                <w:szCs w:val="20"/>
                <w:lang w:bidi="fa-IR"/>
              </w:rPr>
            </w:pPr>
            <w:del w:id="3" w:author="eshraghi" w:date="2025-06-05T00:09:00Z">
              <w:r w:rsidRPr="00F16B45" w:rsidDel="00DC7F84">
                <w:delText xml:space="preserve">Supplementary </w:delText>
              </w:r>
            </w:del>
            <w:del w:id="4" w:author="eshraghi" w:date="2025-06-05T00:12:00Z">
              <w:r w:rsidRPr="00F16B45" w:rsidDel="00900FCA">
                <w:delText xml:space="preserve">Table 1. </w:delText>
              </w:r>
              <w:r w:rsidRPr="00F16B45" w:rsidDel="00900FCA">
                <w:rPr>
                  <w:rFonts w:ascii="Times New Roman" w:hAnsi="Times New Roman" w:cs="Times New Roman"/>
                  <w:sz w:val="24"/>
                  <w:szCs w:val="24"/>
                  <w:lang w:bidi="fa-IR"/>
                </w:rPr>
                <w:delText>Design</w:delText>
              </w:r>
              <w:r w:rsidRPr="00F16B45" w:rsidDel="00900FC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expert</w:delText>
              </w:r>
              <w:r w:rsidRPr="00F16B45" w:rsidDel="00900FCA">
                <w:rPr>
                  <w:rFonts w:ascii="Times New Roman" w:hAnsi="Times New Roman" w:cs="Times New Roman"/>
                  <w:sz w:val="24"/>
                  <w:szCs w:val="24"/>
                  <w:lang w:bidi="fa-IR"/>
                </w:rPr>
                <w:delText xml:space="preserve"> assisted formulations and </w:delText>
              </w:r>
              <w:r w:rsidR="00F16B45" w:rsidRPr="00F16B45" w:rsidDel="00900FCA">
                <w:rPr>
                  <w:rFonts w:ascii="Times New Roman" w:hAnsi="Times New Roman" w:cs="Times New Roman"/>
                  <w:sz w:val="24"/>
                  <w:szCs w:val="24"/>
                  <w:lang w:bidi="fa-IR"/>
                </w:rPr>
                <w:delText xml:space="preserve">features </w:delText>
              </w:r>
              <w:r w:rsidRPr="00F16B45" w:rsidDel="00900FCA">
                <w:rPr>
                  <w:rFonts w:ascii="Times New Roman" w:hAnsi="Times New Roman" w:cs="Times New Roman"/>
                  <w:sz w:val="24"/>
                  <w:szCs w:val="24"/>
                  <w:lang w:bidi="fa-IR"/>
                </w:rPr>
                <w:delText xml:space="preserve">for </w:delText>
              </w:r>
              <w:r w:rsidRPr="00F16B45" w:rsidDel="00900FCA">
                <w:rPr>
                  <w:rFonts w:asciiTheme="majorBidi" w:hAnsiTheme="majorBidi" w:cstheme="majorBidi"/>
                  <w:i/>
                  <w:iCs/>
                  <w:sz w:val="24"/>
                  <w:szCs w:val="24"/>
                </w:rPr>
                <w:delText>Artimesia absinthium</w:delText>
              </w:r>
              <w:r w:rsidRPr="00F16B45" w:rsidDel="00900FCA">
                <w:rPr>
                  <w:rFonts w:asciiTheme="majorBidi" w:hAnsiTheme="majorBidi" w:cstheme="majorBidi"/>
                  <w:sz w:val="24"/>
                  <w:szCs w:val="24"/>
                </w:rPr>
                <w:delText xml:space="preserve"> </w:delText>
              </w:r>
            </w:del>
            <w:del w:id="5" w:author="eshraghi" w:date="2025-06-05T00:10:00Z">
              <w:r w:rsidRPr="00F16B45" w:rsidDel="00DC7F84">
                <w:rPr>
                  <w:rFonts w:asciiTheme="majorBidi" w:hAnsiTheme="majorBidi" w:cstheme="majorBidi"/>
                  <w:sz w:val="24"/>
                  <w:szCs w:val="24"/>
                </w:rPr>
                <w:delText xml:space="preserve">(Aa) </w:delText>
              </w:r>
            </w:del>
            <w:del w:id="6" w:author="eshraghi" w:date="2025-06-05T00:12:00Z">
              <w:r w:rsidR="001A4977" w:rsidRPr="00F16B45" w:rsidDel="00900FCA">
                <w:rPr>
                  <w:rFonts w:asciiTheme="majorBidi" w:hAnsiTheme="majorBidi" w:cstheme="majorBidi"/>
                  <w:sz w:val="24"/>
                  <w:szCs w:val="24"/>
                </w:rPr>
                <w:delText>nanoparticles</w:delText>
              </w:r>
            </w:del>
            <w:ins w:id="7" w:author="eshraghi" w:date="2025-06-05T00:12:00Z">
              <w:r w:rsidR="00900FCA" w:rsidRPr="001665E5">
                <w:rPr>
                  <w:rFonts w:asciiTheme="majorBidi" w:hAnsiTheme="majorBidi" w:cstheme="majorBidi"/>
                  <w:sz w:val="20"/>
                  <w:szCs w:val="20"/>
                </w:rPr>
                <w:t xml:space="preserve">Table S1. </w:t>
              </w:r>
              <w:r w:rsidR="00900FCA" w:rsidRPr="001665E5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  <w:lang w:bidi="fa-IR"/>
                </w:rPr>
                <w:t>Design</w:t>
              </w:r>
              <w:r w:rsidR="00900FCA" w:rsidRPr="001665E5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</w:rPr>
                <w:t xml:space="preserve"> expert</w:t>
              </w:r>
              <w:r w:rsidR="00900FCA" w:rsidRPr="001665E5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  <w:lang w:bidi="fa-IR"/>
                </w:rPr>
                <w:t xml:space="preserve"> assisted </w:t>
              </w:r>
            </w:ins>
            <w:ins w:id="8" w:author="Jaber Emami" w:date="2025-06-08T21:56:00Z" w16du:dateUtc="2025-06-08T18:26:00Z">
              <w:r w:rsidR="00DD58AD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  <w:lang w:bidi="fa-IR"/>
                </w:rPr>
                <w:t xml:space="preserve">with </w:t>
              </w:r>
            </w:ins>
            <w:ins w:id="9" w:author="eshraghi" w:date="2025-06-05T00:12:00Z">
              <w:r w:rsidR="00900FCA" w:rsidRPr="001665E5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  <w:lang w:bidi="fa-IR"/>
                </w:rPr>
                <w:t xml:space="preserve">formulations and features for </w:t>
              </w:r>
              <w:proofErr w:type="spellStart"/>
              <w:r w:rsidR="00900FCA" w:rsidRPr="001665E5">
                <w:rPr>
                  <w:rFonts w:asciiTheme="majorBidi" w:hAnsiTheme="majorBidi" w:cstheme="majorBidi"/>
                  <w:b w:val="0"/>
                  <w:bCs w:val="0"/>
                  <w:i/>
                  <w:iCs/>
                  <w:sz w:val="20"/>
                  <w:szCs w:val="20"/>
                </w:rPr>
                <w:t>Artimesia</w:t>
              </w:r>
              <w:proofErr w:type="spellEnd"/>
              <w:r w:rsidR="00900FCA" w:rsidRPr="001665E5">
                <w:rPr>
                  <w:rFonts w:asciiTheme="majorBidi" w:hAnsiTheme="majorBidi" w:cstheme="majorBidi"/>
                  <w:b w:val="0"/>
                  <w:bCs w:val="0"/>
                  <w:i/>
                  <w:iCs/>
                  <w:sz w:val="20"/>
                  <w:szCs w:val="20"/>
                </w:rPr>
                <w:t xml:space="preserve"> absinthium</w:t>
              </w:r>
              <w:r w:rsidR="00900FCA" w:rsidRPr="001665E5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</w:rPr>
                <w:t xml:space="preserve"> nanoparticles</w:t>
              </w:r>
            </w:ins>
            <w:ins w:id="10" w:author="eshraghi" w:date="2025-06-05T00:13:00Z">
              <w:r w:rsidR="00900FCA" w:rsidRPr="00900FCA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</w:rPr>
                <w:t>.</w:t>
              </w:r>
            </w:ins>
          </w:p>
        </w:tc>
      </w:tr>
      <w:tr w:rsidR="00900FCA" w:rsidRPr="00900FCA" w14:paraId="020781F1" w14:textId="77777777" w:rsidTr="00C005FB">
        <w:tblPrEx>
          <w:tblW w:w="5000" w:type="pct"/>
          <w:jc w:val="center"/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tblPrExChange w:id="11" w:author="Jaber Emami" w:date="2025-06-08T21:21:00Z" w16du:dateUtc="2025-06-08T17:51:00Z">
            <w:tblPrEx>
              <w:tblW w:w="5000" w:type="pct"/>
              <w:jc w:val="center"/>
              <w:tblBorders>
                <w:top w:val="none" w:sz="0" w:space="0" w:color="auto"/>
                <w:bottom w:val="none" w:sz="0" w:space="0" w:color="auto"/>
                <w:insideH w:val="none" w:sz="0" w:space="0" w:color="auto"/>
              </w:tblBorders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72"/>
          <w:jc w:val="center"/>
          <w:trPrChange w:id="12" w:author="Jaber Emami" w:date="2025-06-08T21:21:00Z" w16du:dateUtc="2025-06-08T17:51:00Z">
            <w:trPr>
              <w:trHeight w:hRule="exact" w:val="851"/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13" w:author="Jaber Emami" w:date="2025-06-08T21:21:00Z" w16du:dateUtc="2025-06-08T17:51:00Z">
              <w:tcPr>
                <w:tcW w:w="645" w:type="pct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376C97FE" w14:textId="11374A2F" w:rsidR="008D6478" w:rsidRPr="00900FCA" w:rsidRDefault="006F5E70" w:rsidP="00900FCA">
            <w:pPr>
              <w:bidi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Z</w:t>
            </w:r>
            <w:ins w:id="14" w:author="eshraghi" w:date="2025-06-05T00:11:00Z">
              <w:r w:rsidR="00DC7F84" w:rsidRPr="00900FCA">
                <w:rPr>
                  <w:rFonts w:ascii="Times New Roman" w:eastAsia="Calibri" w:hAnsi="Times New Roman" w:cs="Times New Roman"/>
                  <w:color w:val="000000"/>
                  <w:sz w:val="18"/>
                  <w:szCs w:val="18"/>
                </w:rPr>
                <w:t>eta potential</w:t>
              </w:r>
            </w:ins>
            <w:del w:id="15" w:author="eshraghi" w:date="2025-06-05T00:11:00Z">
              <w:r w:rsidR="008D6478" w:rsidRPr="00900FCA" w:rsidDel="00DC7F84">
                <w:rPr>
                  <w:rFonts w:asciiTheme="majorBidi" w:hAnsiTheme="majorBidi" w:cstheme="majorBidi"/>
                  <w:sz w:val="18"/>
                  <w:szCs w:val="18"/>
                  <w:lang w:bidi="fa-IR"/>
                </w:rPr>
                <w:delText>ZP</w:delText>
              </w:r>
            </w:del>
          </w:p>
        </w:tc>
        <w:tc>
          <w:tcPr>
            <w:tcW w:w="0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16" w:author="Jaber Emami" w:date="2025-06-08T21:21:00Z" w16du:dateUtc="2025-06-08T17:51:00Z">
              <w:tcPr>
                <w:tcW w:w="682" w:type="pct"/>
                <w:gridSpan w:val="2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5C0FC6E9" w14:textId="7C89B34C" w:rsidR="008D6478" w:rsidRPr="00900FCA" w:rsidRDefault="006F5E70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ins w:id="17" w:author="eshraghi" w:date="2025-06-05T00:11:00Z">
              <w:r w:rsidR="00DC7F84" w:rsidRPr="00900FCA">
                <w:rPr>
                  <w:rFonts w:ascii="Times New Roman" w:eastAsia="Calibri" w:hAnsi="Times New Roman" w:cs="Times New Roman"/>
                  <w:b/>
                  <w:bCs/>
                  <w:color w:val="000000"/>
                  <w:sz w:val="18"/>
                  <w:szCs w:val="18"/>
                </w:rPr>
                <w:t>olydispersity index</w:t>
              </w:r>
            </w:ins>
            <w:del w:id="18" w:author="eshraghi" w:date="2025-06-05T00:11:00Z">
              <w:r w:rsidR="008D6478" w:rsidRPr="00900FCA" w:rsidDel="00DC7F84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delText>PDI</w:delText>
              </w:r>
            </w:del>
          </w:p>
        </w:tc>
        <w:tc>
          <w:tcPr>
            <w:tcW w:w="0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19" w:author="Jaber Emami" w:date="2025-06-08T21:21:00Z" w16du:dateUtc="2025-06-08T17:51:00Z">
              <w:tcPr>
                <w:tcW w:w="645" w:type="pct"/>
                <w:gridSpan w:val="2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644EB81A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Z-average</w:t>
            </w:r>
          </w:p>
        </w:tc>
        <w:tc>
          <w:tcPr>
            <w:tcW w:w="0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20" w:author="Jaber Emami" w:date="2025-06-08T21:21:00Z" w16du:dateUtc="2025-06-08T17:51:00Z">
              <w:tcPr>
                <w:tcW w:w="645" w:type="pct"/>
                <w:gridSpan w:val="3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3AF9A705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Time (min)</w:t>
            </w:r>
          </w:p>
        </w:tc>
        <w:tc>
          <w:tcPr>
            <w:tcW w:w="0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21" w:author="Jaber Emami" w:date="2025-06-08T21:21:00Z" w16du:dateUtc="2025-06-08T17:51:00Z">
              <w:tcPr>
                <w:tcW w:w="645" w:type="pct"/>
                <w:gridSpan w:val="2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16894209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pH</w:t>
            </w:r>
          </w:p>
        </w:tc>
        <w:tc>
          <w:tcPr>
            <w:tcW w:w="0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22" w:author="Jaber Emami" w:date="2025-06-08T21:21:00Z" w16du:dateUtc="2025-06-08T17:51:00Z">
              <w:tcPr>
                <w:tcW w:w="692" w:type="pct"/>
                <w:gridSpan w:val="2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2AB7173B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Concentration of HAuCl4 (mM)</w:t>
            </w:r>
          </w:p>
        </w:tc>
        <w:tc>
          <w:tcPr>
            <w:tcW w:w="0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23" w:author="Jaber Emami" w:date="2025-06-08T21:21:00Z" w16du:dateUtc="2025-06-08T17:51:00Z">
              <w:tcPr>
                <w:tcW w:w="646" w:type="pct"/>
                <w:gridSpan w:val="2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4D03029B" w14:textId="5F769629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Volume of </w:t>
            </w:r>
            <w:del w:id="24" w:author="Jaber Emami" w:date="2025-06-08T21:21:00Z" w16du:dateUtc="2025-06-08T17:51:00Z">
              <w:r w:rsidRPr="00900FCA" w:rsidDel="00C005FB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delText>extract</w:delText>
              </w:r>
            </w:del>
            <w:ins w:id="25" w:author="Jaber Emami" w:date="2025-06-08T21:21:00Z" w16du:dateUtc="2025-06-08T17:51:00Z">
              <w:r w:rsidR="00C005FB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>extracted</w:t>
              </w:r>
            </w:ins>
            <w:del w:id="26" w:author="eshraghi" w:date="2025-06-05T00:12:00Z">
              <w:r w:rsidRPr="00900FCA" w:rsidDel="00DC7F84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delText xml:space="preserve"> (</w:delText>
              </w:r>
            </w:del>
            <w:del w:id="27" w:author="eshraghi" w:date="2025-06-05T00:10:00Z">
              <w:r w:rsidRPr="00900FCA" w:rsidDel="00DC7F84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delText>ml</w:delText>
              </w:r>
            </w:del>
            <w:del w:id="28" w:author="eshraghi" w:date="2025-06-05T00:12:00Z">
              <w:r w:rsidRPr="00900FCA" w:rsidDel="00DC7F84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delText xml:space="preserve">) </w:delText>
              </w:r>
            </w:del>
            <w:ins w:id="29" w:author="eshraghi" w:date="2025-06-05T00:12:00Z">
              <w:r w:rsidR="00DC7F84" w:rsidRPr="00900FCA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 xml:space="preserve"> </w:t>
              </w:r>
            </w:ins>
            <w:r w:rsidR="001D7BEE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gold </w:t>
            </w:r>
            <w:r w:rsidR="001D7BEE" w:rsidRPr="001D7BEE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nanoparticles</w:t>
            </w:r>
            <w:ins w:id="30" w:author="eshraghi" w:date="2025-06-05T00:11:00Z">
              <w:r w:rsidR="00DC7F84" w:rsidRPr="00900FCA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 xml:space="preserve"> (</w:t>
              </w:r>
            </w:ins>
            <w:ins w:id="31" w:author="eshraghi" w:date="2025-06-05T00:12:00Z">
              <w:r w:rsidR="00DC7F84" w:rsidRPr="00900FCA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>mL</w:t>
              </w:r>
            </w:ins>
            <w:ins w:id="32" w:author="eshraghi" w:date="2025-06-05T00:11:00Z">
              <w:r w:rsidR="00DC7F84" w:rsidRPr="00900FCA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>)</w:t>
              </w:r>
            </w:ins>
          </w:p>
        </w:tc>
        <w:tc>
          <w:tcPr>
            <w:tcW w:w="0" w:type="pct"/>
            <w:gridSpan w:val="2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  <w:tcPrChange w:id="33" w:author="Jaber Emami" w:date="2025-06-08T21:21:00Z" w16du:dateUtc="2025-06-08T17:51:00Z">
              <w:tcPr>
                <w:tcW w:w="398" w:type="pct"/>
                <w:gridSpan w:val="3"/>
                <w:tcBorders>
                  <w:top w:val="single" w:sz="8" w:space="0" w:color="0000FF"/>
                  <w:bottom w:val="single" w:sz="8" w:space="0" w:color="0000FF"/>
                </w:tcBorders>
                <w:shd w:val="clear" w:color="auto" w:fill="auto"/>
                <w:vAlign w:val="center"/>
              </w:tcPr>
            </w:tcPrChange>
          </w:tcPr>
          <w:p w14:paraId="0787DBCA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Entry</w:t>
            </w:r>
          </w:p>
        </w:tc>
      </w:tr>
      <w:tr w:rsidR="00900FCA" w:rsidRPr="00F16B45" w14:paraId="600D611D" w14:textId="77777777" w:rsidTr="00775921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7510BECF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-2.79</w:t>
            </w:r>
          </w:p>
        </w:tc>
        <w:tc>
          <w:tcPr>
            <w:tcW w:w="682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1E74F740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0.574</w:t>
            </w:r>
          </w:p>
        </w:tc>
        <w:tc>
          <w:tcPr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083E19F6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51.01</w:t>
            </w:r>
          </w:p>
        </w:tc>
        <w:tc>
          <w:tcPr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51769F53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4ECB0C64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92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5EA73EFA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6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5127F72D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8" w:type="pct"/>
            <w:gridSpan w:val="2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05426AF1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</w:tr>
      <w:tr w:rsidR="00900FCA" w:rsidRPr="00F16B45" w14:paraId="33FAD07F" w14:textId="77777777" w:rsidTr="0077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7C536CE6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-8.30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785ABD1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0.239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E1D38EE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176.8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21DF1A7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CC82C9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7DC2412B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04AFAE5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8" w:type="pct"/>
            <w:gridSpan w:val="2"/>
            <w:shd w:val="clear" w:color="auto" w:fill="auto"/>
            <w:vAlign w:val="center"/>
          </w:tcPr>
          <w:p w14:paraId="7787E8CC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</w:tr>
      <w:tr w:rsidR="00900FCA" w:rsidRPr="00F16B45" w14:paraId="1530CB76" w14:textId="77777777" w:rsidTr="00775921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381D71AD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-3.54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C9ED602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0.374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84F499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187.40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BA884AD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AF69452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40A505D3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15DD490B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8" w:type="pct"/>
            <w:gridSpan w:val="2"/>
            <w:shd w:val="clear" w:color="auto" w:fill="auto"/>
            <w:vAlign w:val="center"/>
          </w:tcPr>
          <w:p w14:paraId="6547F938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</w:p>
        </w:tc>
      </w:tr>
      <w:tr w:rsidR="00900FCA" w:rsidRPr="00F16B45" w14:paraId="60BD84A8" w14:textId="77777777" w:rsidTr="0077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0BFA39D9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-3.95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1989F45B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0.228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C6FF537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123.10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E1F149F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670935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20D8E9E2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C913C59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8" w:type="pct"/>
            <w:gridSpan w:val="2"/>
            <w:shd w:val="clear" w:color="auto" w:fill="auto"/>
            <w:vAlign w:val="center"/>
          </w:tcPr>
          <w:p w14:paraId="2AC4F37B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</w:tr>
      <w:tr w:rsidR="00900FCA" w:rsidRPr="00F16B45" w14:paraId="160E6B15" w14:textId="77777777" w:rsidTr="00775921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61970C1A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-5.91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AB830EF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0.311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73A4BD2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110.20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27B68AA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36B367F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33167FD4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0132ABC1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8" w:type="pct"/>
            <w:gridSpan w:val="2"/>
            <w:shd w:val="clear" w:color="auto" w:fill="auto"/>
            <w:vAlign w:val="center"/>
          </w:tcPr>
          <w:p w14:paraId="0FF3C663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</w:t>
            </w:r>
          </w:p>
        </w:tc>
      </w:tr>
      <w:tr w:rsidR="00900FCA" w:rsidRPr="00F16B45" w14:paraId="2B3369C4" w14:textId="77777777" w:rsidTr="0077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422EBC90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-3.54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1604BDCA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0.381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EF1A588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150.20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682042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0AA5340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01489ED6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A023063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8" w:type="pct"/>
            <w:gridSpan w:val="2"/>
            <w:shd w:val="clear" w:color="auto" w:fill="auto"/>
            <w:vAlign w:val="center"/>
          </w:tcPr>
          <w:p w14:paraId="21072C18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6</w:t>
            </w:r>
          </w:p>
        </w:tc>
      </w:tr>
      <w:tr w:rsidR="00900FCA" w:rsidRPr="00F16B45" w14:paraId="1ECD1D23" w14:textId="77777777" w:rsidTr="00775921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6E6D3DE5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-5.04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6FEC7525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0.291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D570F7D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174.00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FFA22C5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A14E323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3E5AB46B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8C84CA1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398" w:type="pct"/>
            <w:gridSpan w:val="2"/>
            <w:shd w:val="clear" w:color="auto" w:fill="auto"/>
            <w:vAlign w:val="center"/>
          </w:tcPr>
          <w:p w14:paraId="77309B92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</w:tr>
      <w:tr w:rsidR="00900FCA" w:rsidRPr="00F16B45" w14:paraId="40B9D9A7" w14:textId="77777777" w:rsidTr="0077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26CA5EC4" w14:textId="77777777" w:rsidR="008D6478" w:rsidRDefault="008D6478" w:rsidP="00900FCA">
            <w:pPr>
              <w:bidi/>
              <w:jc w:val="right"/>
              <w:rPr>
                <w:ins w:id="34" w:author="Mina Mirian" w:date="2025-07-15T08:11:00Z" w16du:dateUtc="2025-07-15T04:41:00Z"/>
                <w:rFonts w:asciiTheme="majorBidi" w:hAnsiTheme="majorBidi" w:cstheme="majorBidi"/>
                <w:sz w:val="18"/>
                <w:szCs w:val="18"/>
                <w:lang w:bidi="fa-IR"/>
              </w:rPr>
            </w:pPr>
            <w:del w:id="35" w:author="Mina Mirian" w:date="2025-07-15T08:11:00Z" w16du:dateUtc="2025-07-15T04:41:00Z">
              <w:r w:rsidRPr="00900FCA" w:rsidDel="00D60EFC">
                <w:rPr>
                  <w:rFonts w:asciiTheme="majorBidi" w:hAnsiTheme="majorBidi" w:cstheme="majorBidi"/>
                  <w:b w:val="0"/>
                  <w:bCs w:val="0"/>
                  <w:sz w:val="18"/>
                  <w:szCs w:val="18"/>
                  <w:lang w:bidi="fa-IR"/>
                </w:rPr>
                <w:delText>-3.60</w:delText>
              </w:r>
            </w:del>
            <w:proofErr w:type="spellStart"/>
            <w:proofErr w:type="gramStart"/>
            <w:ins w:id="36" w:author="Mina Mirian" w:date="2025-07-15T08:11:00Z" w16du:dateUtc="2025-07-15T04:41:00Z">
              <w:r w:rsidR="00D60EFC">
                <w:rPr>
                  <w:rFonts w:asciiTheme="majorBidi" w:hAnsiTheme="majorBidi" w:cstheme="majorBidi"/>
                  <w:b w:val="0"/>
                  <w:bCs w:val="0"/>
                  <w:sz w:val="18"/>
                  <w:szCs w:val="18"/>
                  <w:lang w:bidi="fa-IR"/>
                </w:rPr>
                <w:t>vbgnhjp</w:t>
              </w:r>
              <w:proofErr w:type="spellEnd"/>
              <w:r w:rsidR="00D60EFC">
                <w:rPr>
                  <w:rFonts w:asciiTheme="majorBidi" w:hAnsiTheme="majorBidi" w:cstheme="majorBidi"/>
                  <w:b w:val="0"/>
                  <w:bCs w:val="0"/>
                  <w:sz w:val="18"/>
                  <w:szCs w:val="18"/>
                  <w:lang w:bidi="fa-IR"/>
                </w:rPr>
                <w:t>;[</w:t>
              </w:r>
              <w:proofErr w:type="gramEnd"/>
              <w:r w:rsidR="00D60EFC">
                <w:rPr>
                  <w:rFonts w:asciiTheme="majorBidi" w:hAnsiTheme="majorBidi" w:cstheme="majorBidi"/>
                  <w:b w:val="0"/>
                  <w:bCs w:val="0"/>
                  <w:sz w:val="18"/>
                  <w:szCs w:val="18"/>
                  <w:lang w:bidi="fa-IR"/>
                </w:rPr>
                <w:t>‘]</w:t>
              </w:r>
            </w:ins>
          </w:p>
          <w:p w14:paraId="3DE38D2C" w14:textId="5FC50D16" w:rsidR="00D60EFC" w:rsidRPr="00900FCA" w:rsidRDefault="00D60EFC" w:rsidP="00D60EFC">
            <w:pPr>
              <w:bidi/>
              <w:jc w:val="right"/>
              <w:rPr>
                <w:rFonts w:asciiTheme="majorBidi" w:hAnsiTheme="majorBidi" w:cstheme="majorBidi" w:hint="cs"/>
                <w:b w:val="0"/>
                <w:bCs w:val="0"/>
                <w:sz w:val="18"/>
                <w:szCs w:val="18"/>
                <w:rtl/>
                <w:lang w:bidi="fa-IR"/>
              </w:rPr>
            </w:pPr>
            <w:ins w:id="37" w:author="Mina Mirian" w:date="2025-07-15T08:11:00Z" w16du:dateUtc="2025-07-15T04:41:00Z">
              <w:r>
                <w:rPr>
                  <w:rFonts w:asciiTheme="majorBidi" w:hAnsiTheme="majorBidi" w:cstheme="majorBidi"/>
                  <w:b w:val="0"/>
                  <w:bCs w:val="0"/>
                  <w:sz w:val="18"/>
                  <w:szCs w:val="18"/>
                  <w:lang w:bidi="fa-IR"/>
                </w:rPr>
                <w:t>\]-09876</w:t>
              </w:r>
            </w:ins>
          </w:p>
        </w:tc>
        <w:tc>
          <w:tcPr>
            <w:tcW w:w="682" w:type="pct"/>
            <w:shd w:val="clear" w:color="auto" w:fill="auto"/>
            <w:vAlign w:val="center"/>
          </w:tcPr>
          <w:p w14:paraId="5DABB96F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0.243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FF5B91C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81.28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0CB1C39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B068142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4399B6EA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B0B053F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398" w:type="pct"/>
            <w:gridSpan w:val="2"/>
            <w:shd w:val="clear" w:color="auto" w:fill="auto"/>
            <w:vAlign w:val="center"/>
          </w:tcPr>
          <w:p w14:paraId="70D544B5" w14:textId="77777777" w:rsidR="008D6478" w:rsidRPr="00900FCA" w:rsidRDefault="008D6478" w:rsidP="00900FC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</w:tr>
      <w:tr w:rsidR="00900FCA" w:rsidRPr="00F16B45" w14:paraId="6F7B2B83" w14:textId="77777777" w:rsidTr="00775921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34DFA5EC" w14:textId="77777777" w:rsidR="008D6478" w:rsidRPr="00900FCA" w:rsidRDefault="008D6478" w:rsidP="00900FCA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-7.46</w:t>
            </w:r>
          </w:p>
        </w:tc>
        <w:tc>
          <w:tcPr>
            <w:tcW w:w="682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02ED28CD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0.293</w:t>
            </w:r>
          </w:p>
        </w:tc>
        <w:tc>
          <w:tcPr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5F4300AF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130.20</w:t>
            </w:r>
          </w:p>
        </w:tc>
        <w:tc>
          <w:tcPr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287E2CF8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0B8FE616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692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2A7A921D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6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3B443E3F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398" w:type="pct"/>
            <w:gridSpan w:val="2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4414DD50" w14:textId="77777777" w:rsidR="008D6478" w:rsidRPr="00900FCA" w:rsidRDefault="008D6478" w:rsidP="00900FC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900FCA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9</w:t>
            </w:r>
          </w:p>
        </w:tc>
      </w:tr>
    </w:tbl>
    <w:p w14:paraId="63413E8B" w14:textId="77777777" w:rsidR="008D6478" w:rsidRDefault="008D6478" w:rsidP="008D6478"/>
    <w:tbl>
      <w:tblPr>
        <w:tblStyle w:val="ListTable21"/>
        <w:bidiVisual/>
        <w:tblW w:w="5000" w:type="pct"/>
        <w:jc w:val="center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307"/>
        <w:gridCol w:w="1185"/>
        <w:gridCol w:w="1186"/>
        <w:gridCol w:w="1186"/>
        <w:gridCol w:w="1326"/>
        <w:gridCol w:w="1257"/>
        <w:gridCol w:w="728"/>
      </w:tblGrid>
      <w:tr w:rsidR="00000645" w:rsidRPr="00F16B45" w14:paraId="41930BEA" w14:textId="77777777" w:rsidTr="001C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7442CBD8" w14:textId="722BB389" w:rsidR="00000645" w:rsidRPr="001C51C7" w:rsidRDefault="00000645" w:rsidP="001C51C7">
            <w:pPr>
              <w:bidi/>
              <w:jc w:val="right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1C51C7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Table S2.</w:t>
            </w:r>
            <w:r w:rsidRPr="001C51C7">
              <w:rPr>
                <w:sz w:val="20"/>
                <w:szCs w:val="20"/>
              </w:rPr>
              <w:t xml:space="preserve"> </w:t>
            </w:r>
            <w:r w:rsidRPr="001C5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fa-IR"/>
              </w:rPr>
              <w:t>Design</w:t>
            </w:r>
            <w:r w:rsidRPr="001C5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expert</w:t>
            </w:r>
            <w:r w:rsidRPr="001C5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fa-IR"/>
              </w:rPr>
              <w:t xml:space="preserve"> assisted formulations and features for </w:t>
            </w:r>
            <w:proofErr w:type="spellStart"/>
            <w:r w:rsidRPr="001C51C7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  <w:szCs w:val="20"/>
              </w:rPr>
              <w:t>Morrus</w:t>
            </w:r>
            <w:proofErr w:type="spellEnd"/>
            <w:r w:rsidRPr="001C51C7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  <w:szCs w:val="20"/>
              </w:rPr>
              <w:t xml:space="preserve"> nigra</w:t>
            </w:r>
            <w:r w:rsidRPr="001C51C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ins w:id="38" w:author="eshraghi" w:date="2025-06-05T00:12:00Z">
              <w:r w:rsidR="00560873" w:rsidRPr="001665E5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</w:rPr>
                <w:t>nanoparticles</w:t>
              </w:r>
            </w:ins>
            <w:r w:rsidR="003034D8" w:rsidRPr="001C51C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1C51C7" w:rsidRPr="00F16B45" w14:paraId="4D5F6308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5010C30C" w14:textId="7B5D5FCC" w:rsidR="008D6478" w:rsidRPr="001C51C7" w:rsidRDefault="003F7297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Z</w:t>
            </w:r>
            <w:ins w:id="39" w:author="eshraghi" w:date="2025-06-05T00:11:00Z">
              <w:r w:rsidRPr="001C51C7">
                <w:rPr>
                  <w:rFonts w:ascii="Times New Roman" w:eastAsia="Calibri" w:hAnsi="Times New Roman" w:cs="Times New Roman"/>
                  <w:color w:val="000000"/>
                  <w:sz w:val="18"/>
                  <w:szCs w:val="18"/>
                </w:rPr>
                <w:t>eta potential</w:t>
              </w:r>
            </w:ins>
          </w:p>
        </w:tc>
        <w:tc>
          <w:tcPr>
            <w:tcW w:w="682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2E1794E1" w14:textId="044A2230" w:rsidR="008D6478" w:rsidRPr="001C51C7" w:rsidRDefault="003F7297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ins w:id="40" w:author="eshraghi" w:date="2025-06-05T00:11:00Z">
              <w:r w:rsidRPr="001C51C7">
                <w:rPr>
                  <w:rFonts w:ascii="Times New Roman" w:eastAsia="Calibri" w:hAnsi="Times New Roman" w:cs="Times New Roman"/>
                  <w:b/>
                  <w:bCs/>
                  <w:color w:val="000000"/>
                  <w:sz w:val="18"/>
                  <w:szCs w:val="18"/>
                </w:rPr>
                <w:t>olydispersity index</w:t>
              </w:r>
            </w:ins>
          </w:p>
        </w:tc>
        <w:tc>
          <w:tcPr>
            <w:tcW w:w="645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59B73655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Z-average</w:t>
            </w:r>
          </w:p>
        </w:tc>
        <w:tc>
          <w:tcPr>
            <w:tcW w:w="645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64AC365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Time (min)</w:t>
            </w:r>
          </w:p>
        </w:tc>
        <w:tc>
          <w:tcPr>
            <w:tcW w:w="645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3DAE85AC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pH</w:t>
            </w:r>
          </w:p>
        </w:tc>
        <w:tc>
          <w:tcPr>
            <w:tcW w:w="692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6B4AE2EF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Concentration of HAuCl4 (mM)</w:t>
            </w:r>
          </w:p>
        </w:tc>
        <w:tc>
          <w:tcPr>
            <w:tcW w:w="646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32F0E7A8" w14:textId="2AE4AA6C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Volume of </w:t>
            </w:r>
            <w:del w:id="41" w:author="Jaber Emami" w:date="2025-06-08T21:21:00Z" w16du:dateUtc="2025-06-08T17:51:00Z">
              <w:r w:rsidRPr="001C51C7" w:rsidDel="00C005FB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delText xml:space="preserve">extract </w:delText>
              </w:r>
            </w:del>
            <w:ins w:id="42" w:author="Jaber Emami" w:date="2025-06-08T21:21:00Z" w16du:dateUtc="2025-06-08T17:51:00Z">
              <w:r w:rsidR="00C005FB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>extracted</w:t>
              </w:r>
              <w:r w:rsidR="00C005FB" w:rsidRPr="001C51C7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 xml:space="preserve"> </w:t>
              </w:r>
            </w:ins>
            <w:r w:rsidR="001D7BEE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gold </w:t>
            </w:r>
            <w:r w:rsidR="001D7BEE" w:rsidRPr="001D7BEE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nanoparticles</w:t>
            </w:r>
            <w:r w:rsidR="007954F0"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 (mL)</w:t>
            </w:r>
          </w:p>
        </w:tc>
        <w:tc>
          <w:tcPr>
            <w:tcW w:w="398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5EF3E32F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Entry</w:t>
            </w:r>
          </w:p>
        </w:tc>
      </w:tr>
      <w:tr w:rsidR="001C51C7" w:rsidRPr="00F16B45" w14:paraId="4775505E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5F670564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-5.6</w:t>
            </w:r>
          </w:p>
        </w:tc>
        <w:tc>
          <w:tcPr>
            <w:tcW w:w="682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0E46C537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0.400</w:t>
            </w:r>
          </w:p>
        </w:tc>
        <w:tc>
          <w:tcPr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4C089A6F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54.11</w:t>
            </w:r>
          </w:p>
        </w:tc>
        <w:tc>
          <w:tcPr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01196ACC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4722B8C0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92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1A1670C6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6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69F124C2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8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631C1598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</w:tr>
      <w:tr w:rsidR="001C51C7" w:rsidRPr="00F16B45" w14:paraId="38BCBB8B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7A99126B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-2.6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D647EC4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0.386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360149E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44.67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803F56C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AEB0C2C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063EC8F5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31B011BB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4AA50BA6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</w:tr>
      <w:tr w:rsidR="001C51C7" w:rsidRPr="00F16B45" w14:paraId="790342F4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3B738DFA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-3.2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B1A786D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0.356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18AC7D0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126.50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42044B6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4F8E544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1B8031CE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00365FC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3D6C263A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</w:p>
        </w:tc>
      </w:tr>
      <w:tr w:rsidR="001C51C7" w:rsidRPr="00F16B45" w14:paraId="63CCBC25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0D2C7A36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-7.4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E592EEC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0.392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E6A149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174.60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6A58EB3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8601D54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3A51F11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749BB7F4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14ED045A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</w:tr>
      <w:tr w:rsidR="001C51C7" w:rsidRPr="00F16B45" w14:paraId="3EC0D6B3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405AD446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-16.0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778E4C6E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0.572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9171159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54.32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50140B2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C1BE3CD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64FF021E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6012027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143B3730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</w:t>
            </w:r>
          </w:p>
        </w:tc>
      </w:tr>
      <w:tr w:rsidR="001C51C7" w:rsidRPr="00F16B45" w14:paraId="21BE2F3E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06F95597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-8.0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6553D0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0.841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F13E23B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109.70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8DAC85A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C44F325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2C30B31A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6353AC35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1C025D33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6</w:t>
            </w:r>
          </w:p>
        </w:tc>
      </w:tr>
      <w:tr w:rsidR="001C51C7" w:rsidRPr="00F16B45" w14:paraId="0D79CC7F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18271C77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-12.5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F7BCAE3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0.296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B232F25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172.20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FD47F9F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630E728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3D20AEB1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9DA88E1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3FC1EBA4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</w:tr>
      <w:tr w:rsidR="001C51C7" w:rsidRPr="00F16B45" w14:paraId="26F7C99A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shd w:val="clear" w:color="auto" w:fill="auto"/>
            <w:vAlign w:val="center"/>
          </w:tcPr>
          <w:p w14:paraId="14A6D66B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-11.7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F7C75C6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0.611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4BF21E5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90.50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384166B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5D0AF9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657AAEEC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2E9583FA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8" w:type="pct"/>
            <w:shd w:val="clear" w:color="auto" w:fill="auto"/>
            <w:vAlign w:val="center"/>
          </w:tcPr>
          <w:p w14:paraId="38F4EB68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</w:tr>
      <w:tr w:rsidR="001C51C7" w:rsidRPr="00F16B45" w14:paraId="37A76CAA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0AFDE41A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-5.9</w:t>
            </w:r>
          </w:p>
        </w:tc>
        <w:tc>
          <w:tcPr>
            <w:tcW w:w="682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4924740A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0.703</w:t>
            </w:r>
          </w:p>
        </w:tc>
        <w:tc>
          <w:tcPr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16847F20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93.000</w:t>
            </w:r>
          </w:p>
        </w:tc>
        <w:tc>
          <w:tcPr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740D99C8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48D17F79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692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28141B80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6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266FCF79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8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2A7723DC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9</w:t>
            </w:r>
          </w:p>
        </w:tc>
      </w:tr>
    </w:tbl>
    <w:p w14:paraId="2D008303" w14:textId="77777777" w:rsidR="008D6478" w:rsidRDefault="008D6478" w:rsidP="008D6478">
      <w:pPr>
        <w:tabs>
          <w:tab w:val="left" w:pos="6471"/>
        </w:tabs>
      </w:pPr>
    </w:p>
    <w:tbl>
      <w:tblPr>
        <w:tblStyle w:val="ListTable21"/>
        <w:bidiVisual/>
        <w:tblW w:w="5000" w:type="pct"/>
        <w:jc w:val="center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86"/>
        <w:gridCol w:w="1307"/>
        <w:gridCol w:w="1186"/>
        <w:gridCol w:w="1186"/>
        <w:gridCol w:w="1186"/>
        <w:gridCol w:w="1326"/>
        <w:gridCol w:w="1257"/>
        <w:gridCol w:w="726"/>
      </w:tblGrid>
      <w:tr w:rsidR="00CD36AF" w:rsidRPr="00F16B45" w14:paraId="0479E441" w14:textId="77777777" w:rsidTr="001C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31938C4B" w14:textId="2CD2BD90" w:rsidR="00CD36AF" w:rsidRPr="001C51C7" w:rsidRDefault="00CD36AF" w:rsidP="001C51C7">
            <w:pPr>
              <w:bidi/>
              <w:jc w:val="righ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20"/>
                <w:szCs w:val="20"/>
              </w:rPr>
              <w:t xml:space="preserve">Table </w:t>
            </w:r>
            <w:r w:rsidR="00642CA3" w:rsidRPr="001C51C7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1C51C7">
              <w:rPr>
                <w:rFonts w:asciiTheme="majorBidi" w:hAnsiTheme="majorBidi" w:cstheme="majorBidi"/>
                <w:sz w:val="20"/>
                <w:szCs w:val="20"/>
              </w:rPr>
              <w:t xml:space="preserve">3. </w:t>
            </w:r>
            <w:r w:rsidRPr="001C51C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bidi="fa-IR"/>
              </w:rPr>
              <w:t>Design</w:t>
            </w:r>
            <w:r w:rsidRPr="001C5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expert</w:t>
            </w:r>
            <w:r w:rsidRPr="001C5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fa-IR"/>
              </w:rPr>
              <w:t xml:space="preserve"> assisted </w:t>
            </w:r>
            <w:ins w:id="43" w:author="Jaber Emami" w:date="2025-06-08T21:20:00Z" w16du:dateUtc="2025-06-08T17:50:00Z">
              <w:r w:rsidR="00C005FB">
                <w:rPr>
                  <w:rFonts w:ascii="Times New Roman" w:hAnsi="Times New Roman" w:cs="Times New Roman"/>
                  <w:b w:val="0"/>
                  <w:bCs w:val="0"/>
                  <w:sz w:val="20"/>
                  <w:szCs w:val="20"/>
                  <w:lang w:bidi="fa-IR"/>
                </w:rPr>
                <w:t xml:space="preserve">with </w:t>
              </w:r>
            </w:ins>
            <w:r w:rsidRPr="001C5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fa-IR"/>
              </w:rPr>
              <w:t xml:space="preserve">formulations and features for </w:t>
            </w:r>
            <w:proofErr w:type="spellStart"/>
            <w:r w:rsidRPr="001C51C7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  <w:szCs w:val="20"/>
              </w:rPr>
              <w:t>Peganum</w:t>
            </w:r>
            <w:proofErr w:type="spellEnd"/>
            <w:r w:rsidRPr="001C51C7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  <w:szCs w:val="20"/>
              </w:rPr>
              <w:t xml:space="preserve"> harmala</w:t>
            </w:r>
            <w:r w:rsidRPr="001C51C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ins w:id="44" w:author="eshraghi" w:date="2025-06-05T00:12:00Z">
              <w:r w:rsidR="00560873" w:rsidRPr="001665E5">
                <w:rPr>
                  <w:rFonts w:asciiTheme="majorBidi" w:hAnsiTheme="majorBidi" w:cstheme="majorBidi"/>
                  <w:b w:val="0"/>
                  <w:bCs w:val="0"/>
                  <w:sz w:val="20"/>
                  <w:szCs w:val="20"/>
                </w:rPr>
                <w:t>nanoparticles</w:t>
              </w:r>
            </w:ins>
            <w:r w:rsidR="001C51C7" w:rsidRPr="001C51C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1C51C7" w:rsidRPr="00F16B45" w14:paraId="2914D369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55A2C39E" w14:textId="145D0FFD" w:rsidR="008D6478" w:rsidRPr="001C51C7" w:rsidRDefault="00367A94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Z</w:t>
            </w:r>
            <w:ins w:id="45" w:author="eshraghi" w:date="2025-06-05T00:11:00Z">
              <w:r w:rsidRPr="001C51C7">
                <w:rPr>
                  <w:rFonts w:ascii="Times New Roman" w:eastAsia="Calibri" w:hAnsi="Times New Roman" w:cs="Times New Roman"/>
                  <w:color w:val="000000"/>
                  <w:sz w:val="18"/>
                  <w:szCs w:val="18"/>
                </w:rPr>
                <w:t>eta potential</w:t>
              </w:r>
            </w:ins>
          </w:p>
        </w:tc>
        <w:tc>
          <w:tcPr>
            <w:tcW w:w="682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6037595E" w14:textId="71BBACBD" w:rsidR="008D6478" w:rsidRPr="001C51C7" w:rsidRDefault="00367A94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</w:rPr>
              <w:t>P</w:t>
            </w:r>
            <w:ins w:id="46" w:author="eshraghi" w:date="2025-06-05T00:11:00Z">
              <w:r w:rsidRPr="001C51C7">
                <w:rPr>
                  <w:rFonts w:ascii="Times New Roman" w:eastAsia="Calibri" w:hAnsi="Times New Roman" w:cs="Times New Roman"/>
                  <w:b/>
                  <w:bCs/>
                  <w:color w:val="000000"/>
                  <w:sz w:val="18"/>
                  <w:szCs w:val="18"/>
                </w:rPr>
                <w:t>olydispersity index</w:t>
              </w:r>
            </w:ins>
          </w:p>
        </w:tc>
        <w:tc>
          <w:tcPr>
            <w:tcW w:w="643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466C443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Z-average</w:t>
            </w:r>
          </w:p>
        </w:tc>
        <w:tc>
          <w:tcPr>
            <w:tcW w:w="643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4282B0E0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Time (min)</w:t>
            </w:r>
          </w:p>
        </w:tc>
        <w:tc>
          <w:tcPr>
            <w:tcW w:w="643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2AC85D9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pH</w:t>
            </w:r>
          </w:p>
        </w:tc>
        <w:tc>
          <w:tcPr>
            <w:tcW w:w="705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63BC1A83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Concentration of HAuCl4 (mM)</w:t>
            </w:r>
          </w:p>
        </w:tc>
        <w:tc>
          <w:tcPr>
            <w:tcW w:w="644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4252028F" w14:textId="6ECF031B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Volume of </w:t>
            </w:r>
            <w:del w:id="47" w:author="Jaber Emami" w:date="2025-06-08T21:20:00Z" w16du:dateUtc="2025-06-08T17:50:00Z">
              <w:r w:rsidRPr="001C51C7" w:rsidDel="00C005FB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delText xml:space="preserve">extract </w:delText>
              </w:r>
            </w:del>
            <w:ins w:id="48" w:author="Jaber Emami" w:date="2025-06-08T21:20:00Z" w16du:dateUtc="2025-06-08T17:50:00Z">
              <w:r w:rsidR="00C005FB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>extracted</w:t>
              </w:r>
              <w:r w:rsidR="00C005FB" w:rsidRPr="001C51C7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 xml:space="preserve"> </w:t>
              </w:r>
            </w:ins>
            <w:r w:rsidR="001D7BEE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 xml:space="preserve">gold </w:t>
            </w:r>
            <w:r w:rsidR="001D7BEE" w:rsidRPr="001D7BEE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nanoparticles</w:t>
            </w:r>
            <w:ins w:id="49" w:author="eshraghi" w:date="2025-06-05T00:11:00Z">
              <w:r w:rsidR="001D7BEE" w:rsidRPr="00900FCA">
                <w:rPr>
                  <w:rFonts w:asciiTheme="majorBidi" w:hAnsiTheme="majorBidi" w:cstheme="majorBidi"/>
                  <w:b/>
                  <w:bCs/>
                  <w:sz w:val="18"/>
                  <w:szCs w:val="18"/>
                  <w:lang w:bidi="fa-IR"/>
                </w:rPr>
                <w:t xml:space="preserve"> </w:t>
              </w:r>
            </w:ins>
            <w:r w:rsidR="00775921"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(mL)</w:t>
            </w:r>
          </w:p>
        </w:tc>
        <w:tc>
          <w:tcPr>
            <w:tcW w:w="396" w:type="pct"/>
            <w:tcBorders>
              <w:top w:val="single" w:sz="8" w:space="0" w:color="0000FF"/>
              <w:bottom w:val="single" w:sz="8" w:space="0" w:color="0000FF"/>
            </w:tcBorders>
            <w:shd w:val="clear" w:color="auto" w:fill="auto"/>
            <w:vAlign w:val="center"/>
          </w:tcPr>
          <w:p w14:paraId="5F390229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b/>
                <w:bCs/>
                <w:sz w:val="18"/>
                <w:szCs w:val="18"/>
                <w:lang w:bidi="fa-IR"/>
              </w:rPr>
              <w:t>Entry</w:t>
            </w:r>
          </w:p>
        </w:tc>
      </w:tr>
      <w:tr w:rsidR="001C51C7" w:rsidRPr="00F16B45" w14:paraId="484C38F5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1EFF27EE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-19.8</w:t>
            </w:r>
          </w:p>
        </w:tc>
        <w:tc>
          <w:tcPr>
            <w:tcW w:w="682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3DABA58F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0.291</w:t>
            </w:r>
          </w:p>
        </w:tc>
        <w:tc>
          <w:tcPr>
            <w:tcW w:w="643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7CFB3F74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217.80</w:t>
            </w:r>
          </w:p>
        </w:tc>
        <w:tc>
          <w:tcPr>
            <w:tcW w:w="643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4DBE438B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3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173215D2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705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777BE976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4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67B83B57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6" w:type="pct"/>
            <w:tcBorders>
              <w:top w:val="single" w:sz="8" w:space="0" w:color="0000FF"/>
            </w:tcBorders>
            <w:shd w:val="clear" w:color="auto" w:fill="auto"/>
            <w:vAlign w:val="center"/>
          </w:tcPr>
          <w:p w14:paraId="21C972F7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</w:tr>
      <w:tr w:rsidR="001C51C7" w:rsidRPr="00F16B45" w14:paraId="38381622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shd w:val="clear" w:color="auto" w:fill="auto"/>
            <w:vAlign w:val="center"/>
          </w:tcPr>
          <w:p w14:paraId="2F31F6EE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2ADADFD4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9C999EA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36226DF1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1E07869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7B784762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0576260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365ECBE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</w:tr>
      <w:tr w:rsidR="001C51C7" w:rsidRPr="00F16B45" w14:paraId="7ED848B3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shd w:val="clear" w:color="auto" w:fill="auto"/>
            <w:vAlign w:val="center"/>
          </w:tcPr>
          <w:p w14:paraId="5AB5D969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0D6280CB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16F39196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1924F6EB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3A215D87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2D0DDAD0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07901E14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0.5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3EDEA7CD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</w:p>
        </w:tc>
      </w:tr>
      <w:tr w:rsidR="001C51C7" w:rsidRPr="00F16B45" w14:paraId="57D03E16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shd w:val="clear" w:color="auto" w:fill="auto"/>
            <w:vAlign w:val="center"/>
          </w:tcPr>
          <w:p w14:paraId="4A69E414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B5FA037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7E924CB9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D9640E1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1843D254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7CE8AB24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04FA80F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19331599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</w:tr>
      <w:tr w:rsidR="001C51C7" w:rsidRPr="00F16B45" w14:paraId="05B77903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shd w:val="clear" w:color="auto" w:fill="auto"/>
            <w:vAlign w:val="center"/>
          </w:tcPr>
          <w:p w14:paraId="6AEAB1F9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8BA9172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386AA326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E01AF62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51B246D9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3F54E399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6AC4C95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0B02CE78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</w:t>
            </w:r>
          </w:p>
        </w:tc>
      </w:tr>
      <w:tr w:rsidR="001C51C7" w:rsidRPr="00F16B45" w14:paraId="69C765EC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shd w:val="clear" w:color="auto" w:fill="auto"/>
            <w:vAlign w:val="center"/>
          </w:tcPr>
          <w:p w14:paraId="6AAA0A08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184FB99D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4590744E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51CABDFC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9E74ABB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692ACE22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2A32E544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7D921F4A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6</w:t>
            </w:r>
          </w:p>
        </w:tc>
      </w:tr>
      <w:tr w:rsidR="001C51C7" w:rsidRPr="00F16B45" w14:paraId="41697A7B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shd w:val="clear" w:color="auto" w:fill="auto"/>
            <w:vAlign w:val="center"/>
          </w:tcPr>
          <w:p w14:paraId="219DFB4F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44BEC0BE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4F517F5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9A4F12A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50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37C4A5F6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0E1F8FB5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6BD8D537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78787D3D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</w:tr>
      <w:tr w:rsidR="001C51C7" w:rsidRPr="00F16B45" w14:paraId="64591106" w14:textId="77777777" w:rsidTr="001C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shd w:val="clear" w:color="auto" w:fill="auto"/>
            <w:vAlign w:val="center"/>
          </w:tcPr>
          <w:p w14:paraId="068C9B20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shd w:val="clear" w:color="auto" w:fill="auto"/>
            <w:vAlign w:val="center"/>
          </w:tcPr>
          <w:p w14:paraId="5B27D751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227C1D36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0E7971D8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100</w:t>
            </w:r>
          </w:p>
        </w:tc>
        <w:tc>
          <w:tcPr>
            <w:tcW w:w="643" w:type="pct"/>
            <w:shd w:val="clear" w:color="auto" w:fill="auto"/>
            <w:vAlign w:val="center"/>
          </w:tcPr>
          <w:p w14:paraId="64111B0C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7F47824F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755F0090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58A59BDB" w14:textId="77777777" w:rsidR="008D6478" w:rsidRPr="001C51C7" w:rsidRDefault="008D6478" w:rsidP="001C51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8</w:t>
            </w:r>
          </w:p>
        </w:tc>
      </w:tr>
      <w:tr w:rsidR="001C51C7" w:rsidRPr="00F16B45" w14:paraId="146A600F" w14:textId="77777777" w:rsidTr="001C51C7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47EF05AC" w14:textId="77777777" w:rsidR="008D6478" w:rsidRPr="001C51C7" w:rsidRDefault="008D6478" w:rsidP="001C51C7">
            <w:pPr>
              <w:bidi/>
              <w:jc w:val="right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82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37B95FF1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5DA26CD4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precipitated</w:t>
            </w:r>
          </w:p>
        </w:tc>
        <w:tc>
          <w:tcPr>
            <w:tcW w:w="643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3B35D769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10</w:t>
            </w:r>
          </w:p>
        </w:tc>
        <w:tc>
          <w:tcPr>
            <w:tcW w:w="643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1B959B2F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7</w:t>
            </w:r>
          </w:p>
        </w:tc>
        <w:tc>
          <w:tcPr>
            <w:tcW w:w="705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556F0ADA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644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2000308D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4</w:t>
            </w:r>
          </w:p>
        </w:tc>
        <w:tc>
          <w:tcPr>
            <w:tcW w:w="396" w:type="pct"/>
            <w:tcBorders>
              <w:bottom w:val="single" w:sz="8" w:space="0" w:color="0000FF"/>
            </w:tcBorders>
            <w:shd w:val="clear" w:color="auto" w:fill="auto"/>
            <w:vAlign w:val="center"/>
          </w:tcPr>
          <w:p w14:paraId="42536584" w14:textId="77777777" w:rsidR="008D6478" w:rsidRPr="001C51C7" w:rsidRDefault="008D6478" w:rsidP="001C51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1C51C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9</w:t>
            </w:r>
          </w:p>
        </w:tc>
      </w:tr>
    </w:tbl>
    <w:p w14:paraId="1ED86A5A" w14:textId="77777777" w:rsidR="009F7EE8" w:rsidRDefault="009F7EE8"/>
    <w:sectPr w:rsidR="009F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shraghi">
    <w15:presenceInfo w15:providerId="None" w15:userId="eshraghi"/>
  </w15:person>
  <w15:person w15:author="Jaber Emami">
    <w15:presenceInfo w15:providerId="Windows Live" w15:userId="e504fc6cb531bacd"/>
  </w15:person>
  <w15:person w15:author="Mina Mirian">
    <w15:presenceInfo w15:providerId="Windows Live" w15:userId="28c61cff8d811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48"/>
    <w:rsid w:val="00000645"/>
    <w:rsid w:val="00087818"/>
    <w:rsid w:val="000F5B45"/>
    <w:rsid w:val="001665E5"/>
    <w:rsid w:val="001A4977"/>
    <w:rsid w:val="001C51C7"/>
    <w:rsid w:val="001D7BEE"/>
    <w:rsid w:val="003034D8"/>
    <w:rsid w:val="00365FAF"/>
    <w:rsid w:val="00367A94"/>
    <w:rsid w:val="003F7297"/>
    <w:rsid w:val="004D3F88"/>
    <w:rsid w:val="00560873"/>
    <w:rsid w:val="00642CA3"/>
    <w:rsid w:val="006812B7"/>
    <w:rsid w:val="006B1B97"/>
    <w:rsid w:val="006B789F"/>
    <w:rsid w:val="006F5E70"/>
    <w:rsid w:val="00721EBF"/>
    <w:rsid w:val="007505FB"/>
    <w:rsid w:val="00775921"/>
    <w:rsid w:val="007954F0"/>
    <w:rsid w:val="008D6478"/>
    <w:rsid w:val="00900FCA"/>
    <w:rsid w:val="0091306B"/>
    <w:rsid w:val="0095612C"/>
    <w:rsid w:val="00970F74"/>
    <w:rsid w:val="009F7EE8"/>
    <w:rsid w:val="00A334CE"/>
    <w:rsid w:val="00AF5BB8"/>
    <w:rsid w:val="00B01F50"/>
    <w:rsid w:val="00C005FB"/>
    <w:rsid w:val="00CD36AF"/>
    <w:rsid w:val="00D60EFC"/>
    <w:rsid w:val="00DC7F84"/>
    <w:rsid w:val="00DD58AD"/>
    <w:rsid w:val="00DF6192"/>
    <w:rsid w:val="00E0126A"/>
    <w:rsid w:val="00E2035B"/>
    <w:rsid w:val="00E25F27"/>
    <w:rsid w:val="00E53718"/>
    <w:rsid w:val="00EC1B69"/>
    <w:rsid w:val="00EF4D6C"/>
    <w:rsid w:val="00F16B45"/>
    <w:rsid w:val="00F56E48"/>
    <w:rsid w:val="00FB571F"/>
    <w:rsid w:val="00FE7DAB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7883C"/>
  <w15:docId w15:val="{E7E0F322-2429-4D81-B5E2-79FF60AC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D6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6478"/>
    <w:pPr>
      <w:spacing w:after="160" w:line="259" w:lineRule="auto"/>
    </w:pPr>
    <w:rPr>
      <w:rFonts w:ascii="Calibri" w:eastAsia="Calibri" w:hAnsi="Calibri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6478"/>
    <w:rPr>
      <w:rFonts w:ascii="Calibri" w:eastAsia="Calibri" w:hAnsi="Calibri" w:cs="Arial"/>
      <w:sz w:val="20"/>
      <w:szCs w:val="20"/>
    </w:rPr>
  </w:style>
  <w:style w:type="table" w:customStyle="1" w:styleId="ListTable21">
    <w:name w:val="List Table 21"/>
    <w:basedOn w:val="TableNormal"/>
    <w:uiPriority w:val="47"/>
    <w:rsid w:val="008D64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6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5F27"/>
    <w:rPr>
      <w:color w:val="0000FF" w:themeColor="hyperlink"/>
      <w:u w:val="single"/>
    </w:rPr>
  </w:style>
  <w:style w:type="character" w:customStyle="1" w:styleId="anchortext">
    <w:name w:val="anchortext"/>
    <w:basedOn w:val="DefaultParagraphFont"/>
    <w:rsid w:val="00E25F27"/>
  </w:style>
  <w:style w:type="paragraph" w:styleId="Revision">
    <w:name w:val="Revision"/>
    <w:hidden/>
    <w:uiPriority w:val="99"/>
    <w:semiHidden/>
    <w:rsid w:val="00DC7F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312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angour33614001</dc:creator>
  <cp:keywords/>
  <dc:description/>
  <cp:lastModifiedBy>Mina Mirian</cp:lastModifiedBy>
  <cp:revision>2</cp:revision>
  <dcterms:created xsi:type="dcterms:W3CDTF">2025-07-15T04:42:00Z</dcterms:created>
  <dcterms:modified xsi:type="dcterms:W3CDTF">2025-07-15T04:42:00Z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de49d407-dbb9-4884-b2c9-dca7db9fe779</vt:lpwstr>
  </property>
</Properties>
</file>